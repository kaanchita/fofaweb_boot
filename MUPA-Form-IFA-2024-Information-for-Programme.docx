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348"/>
          <w:tab w:val="center" w:leader="none" w:pos="4510"/>
        </w:tabs>
        <w:rPr>
          <w:b w:val="1"/>
          <w:color w:val="943734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348"/>
          <w:tab w:val="center" w:leader="none" w:pos="4510"/>
        </w:tabs>
        <w:ind w:left="720" w:firstLine="0"/>
        <w:rPr>
          <w:b w:val="1"/>
          <w:color w:val="943734"/>
          <w:sz w:val="28"/>
          <w:szCs w:val="28"/>
        </w:rPr>
      </w:pPr>
      <w:r w:rsidDel="00000000" w:rsidR="00000000" w:rsidRPr="00000000">
        <w:rPr>
          <w:b w:val="1"/>
          <w:color w:val="94373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tabs>
          <w:tab w:val="left" w:leader="none" w:pos="2348"/>
          <w:tab w:val="center" w:leader="none" w:pos="4510"/>
        </w:tabs>
        <w:ind w:left="720" w:firstLine="0"/>
        <w:jc w:val="center"/>
        <w:rPr>
          <w:b w:val="1"/>
          <w:color w:val="94373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48"/>
          <w:tab w:val="center" w:leader="none" w:pos="4510"/>
        </w:tabs>
        <w:ind w:left="720" w:firstLine="0"/>
        <w:jc w:val="center"/>
        <w:rPr>
          <w:b w:val="1"/>
          <w:color w:val="943734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348"/>
          <w:tab w:val="center" w:leader="none" w:pos="4510"/>
        </w:tabs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348"/>
          <w:tab w:val="center" w:leader="none" w:pos="4510"/>
        </w:tabs>
        <w:ind w:left="720" w:firstLine="0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348"/>
          <w:tab w:val="center" w:leader="none" w:pos="4510"/>
        </w:tabs>
        <w:ind w:left="720" w:firstLine="0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b w:val="1"/>
          <w:color w:val="943734"/>
          <w:sz w:val="32"/>
          <w:szCs w:val="32"/>
          <w:rtl w:val="0"/>
        </w:rPr>
        <w:t xml:space="preserve">(Information for Programme)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b w:val="1"/>
          <w:color w:val="943734"/>
          <w:sz w:val="32"/>
          <w:szCs w:val="32"/>
          <w:rtl w:val="0"/>
        </w:rPr>
        <w:t xml:space="preserve">The 11th International Festival of Arts (IFA:2024) 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color w:val="943734"/>
          <w:sz w:val="28"/>
          <w:szCs w:val="28"/>
        </w:rPr>
      </w:pPr>
      <w:r w:rsidDel="00000000" w:rsidR="00000000" w:rsidRPr="00000000">
        <w:rPr>
          <w:color w:val="943734"/>
          <w:sz w:val="28"/>
          <w:szCs w:val="28"/>
          <w:rtl w:val="0"/>
        </w:rPr>
        <w:t xml:space="preserve">Jun 16th, 2024 at Srinakharinwirot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43734"/>
          <w:sz w:val="28"/>
          <w:szCs w:val="28"/>
          <w:rtl w:val="0"/>
        </w:rPr>
        <w:t xml:space="preserve">University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  <w:color w:val="94373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43734"/>
          <w:sz w:val="13"/>
          <w:szCs w:val="13"/>
        </w:rPr>
      </w:pPr>
      <w:r w:rsidDel="00000000" w:rsidR="00000000" w:rsidRPr="00000000">
        <w:rPr>
          <w:b w:val="1"/>
          <w:color w:val="943734"/>
          <w:rtl w:val="0"/>
        </w:rPr>
        <w:t xml:space="preserve">Title of the creative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……………....................</w:t>
      </w:r>
      <w:sdt>
        <w:sdtPr>
          <w:tag w:val="goog_rdk_0"/>
        </w:sdtPr>
        <w:sdtContent>
          <w:ins w:author="Somsah Hemarak" w:id="0" w:date="2024-02-28T06:36:22Z">
            <w:r w:rsidDel="00000000" w:rsidR="00000000" w:rsidRPr="00000000">
              <w:rPr>
                <w:rFonts w:ascii="Sarabun" w:cs="Sarabun" w:eastAsia="Sarabun" w:hAnsi="Sarabun"/>
                <w:color w:val="943734"/>
                <w:sz w:val="32"/>
                <w:szCs w:val="32"/>
                <w:rtl w:val="0"/>
              </w:rPr>
              <w:t xml:space="preserve">ื</w:t>
            </w:r>
          </w:ins>
        </w:sdtContent>
      </w:sdt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color w:val="943734"/>
          <w:sz w:val="32"/>
          <w:szCs w:val="32"/>
          <w:rtl w:val="0"/>
        </w:rPr>
        <w:t xml:space="preserve">(Thai Language) 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ind w:right="-205"/>
        <w:rPr>
          <w:b w:val="1"/>
          <w:color w:val="943734"/>
        </w:rPr>
      </w:pPr>
      <w:r w:rsidDel="00000000" w:rsidR="00000000" w:rsidRPr="00000000">
        <w:rPr>
          <w:b w:val="1"/>
          <w:color w:val="943734"/>
          <w:rtl w:val="0"/>
        </w:rPr>
        <w:t xml:space="preserve">Name of creator</w:t>
      </w:r>
    </w:p>
    <w:p w:rsidR="00000000" w:rsidDel="00000000" w:rsidP="00000000" w:rsidRDefault="00000000" w:rsidRPr="00000000" w14:paraId="0000000F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…………….....................................................................................................................................................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color w:val="943734"/>
          <w:sz w:val="32"/>
          <w:szCs w:val="32"/>
          <w:rtl w:val="0"/>
        </w:rPr>
        <w:t xml:space="preserve">(Thai Language)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 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b w:val="1"/>
          <w:color w:val="943734"/>
          <w:rtl w:val="0"/>
        </w:rPr>
        <w:t xml:space="preserve">Country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</w:t>
      </w:r>
      <w:r w:rsidDel="00000000" w:rsidR="00000000" w:rsidRPr="00000000">
        <w:rPr>
          <w:b w:val="1"/>
          <w:color w:val="943734"/>
          <w:rtl w:val="0"/>
        </w:rPr>
        <w:t xml:space="preserve">Institution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</w:t>
      </w:r>
    </w:p>
    <w:p w:rsidR="00000000" w:rsidDel="00000000" w:rsidP="00000000" w:rsidRDefault="00000000" w:rsidRPr="00000000" w14:paraId="00000012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color w:val="943734"/>
          <w:rtl w:val="0"/>
        </w:rPr>
        <w:t xml:space="preserve">Phone Number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…………………….………</w:t>
      </w:r>
      <w:r w:rsidDel="00000000" w:rsidR="00000000" w:rsidRPr="00000000">
        <w:rPr>
          <w:color w:val="943734"/>
          <w:rtl w:val="0"/>
        </w:rPr>
        <w:t xml:space="preserve">Email</w:t>
      </w: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…………………………………………………....………………..………</w:t>
      </w:r>
    </w:p>
    <w:p w:rsidR="00000000" w:rsidDel="00000000" w:rsidP="00000000" w:rsidRDefault="00000000" w:rsidRPr="00000000" w14:paraId="00000013">
      <w:pPr>
        <w:ind w:right="-205"/>
        <w:rPr>
          <w:b w:val="1"/>
          <w:color w:val="943734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05"/>
        <w:rPr>
          <w:color w:val="943734"/>
        </w:rPr>
      </w:pPr>
      <w:r w:rsidDel="00000000" w:rsidR="00000000" w:rsidRPr="00000000">
        <w:rPr>
          <w:b w:val="1"/>
          <w:color w:val="943734"/>
          <w:rtl w:val="0"/>
        </w:rPr>
        <w:t xml:space="preserve">Program Note</w:t>
      </w:r>
      <w:r w:rsidDel="00000000" w:rsidR="00000000" w:rsidRPr="00000000">
        <w:rPr>
          <w:color w:val="943734"/>
          <w:rtl w:val="0"/>
        </w:rPr>
        <w:t xml:space="preserve"> (Inspirational, Concept, Compositional technique, Objectives, Creative Result, Duration of the work and etc.) </w:t>
      </w:r>
      <w:r w:rsidDel="00000000" w:rsidR="00000000" w:rsidRPr="00000000">
        <w:rPr>
          <w:color w:val="943734"/>
          <w:u w:val="single"/>
          <w:rtl w:val="0"/>
        </w:rPr>
        <w:t xml:space="preserve">limited within 250 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9">
      <w:pPr>
        <w:ind w:right="-205"/>
        <w:rPr>
          <w:rFonts w:ascii="Sarabun" w:cs="Sarabun" w:eastAsia="Sarabun" w:hAnsi="Sarabun"/>
          <w:color w:val="9437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943734"/>
          <w:sz w:val="32"/>
          <w:szCs w:val="32"/>
          <w:rtl w:val="0"/>
        </w:rPr>
        <w:t xml:space="preserve">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A">
      <w:pPr>
        <w:ind w:right="-205"/>
        <w:rPr>
          <w:rFonts w:ascii="Sarabun" w:cs="Sarabun" w:eastAsia="Sarabun" w:hAnsi="Sarabun"/>
          <w:b w:val="1"/>
          <w:color w:val="94373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b w:val="1"/>
          <w:color w:val="94373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43734"/>
        </w:rPr>
      </w:pPr>
      <w:r w:rsidDel="00000000" w:rsidR="00000000" w:rsidRPr="00000000">
        <w:rPr>
          <w:b w:val="1"/>
          <w:color w:val="943734"/>
          <w:rtl w:val="0"/>
        </w:rPr>
        <w:t xml:space="preserve">Moral and ethical declaration of the work submitted. </w:t>
        <w:tab/>
        <w:tab/>
      </w:r>
    </w:p>
    <w:p w:rsidR="00000000" w:rsidDel="00000000" w:rsidP="00000000" w:rsidRDefault="00000000" w:rsidRPr="00000000" w14:paraId="0000001D">
      <w:pPr>
        <w:ind w:firstLine="72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1. There is no academic plagiarism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43734"/>
              <w:rtl w:val="0"/>
            </w:rPr>
            <w:t xml:space="preserve">☐</w:t>
          </w:r>
        </w:sdtContent>
      </w:sdt>
      <w:r w:rsidDel="00000000" w:rsidR="00000000" w:rsidRPr="00000000">
        <w:rPr>
          <w:color w:val="94373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72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2. There is no moral and ethical harassing concerned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43734"/>
              <w:rtl w:val="0"/>
            </w:rPr>
            <w:t xml:space="preserve">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Quattrocento Sans" w:cs="Quattrocento Sans" w:eastAsia="Quattrocento Sans" w:hAnsi="Quattrocento Sans"/>
          <w:color w:val="943734"/>
          <w:sz w:val="32"/>
          <w:szCs w:val="32"/>
        </w:rPr>
      </w:pPr>
      <w:r w:rsidDel="00000000" w:rsidR="00000000" w:rsidRPr="00000000">
        <w:rPr>
          <w:color w:val="943734"/>
          <w:rtl w:val="0"/>
        </w:rPr>
        <w:t xml:space="preserve">3. There is no pirating of copyrights and illegal Lawful</w:t>
      </w:r>
      <w:r w:rsidDel="00000000" w:rsidR="00000000" w:rsidRPr="00000000">
        <w:rPr>
          <w:rFonts w:ascii="Sarabun" w:cs="Sarabun" w:eastAsia="Sarabun" w:hAnsi="Sarabun"/>
          <w:b w:val="1"/>
          <w:color w:val="943734"/>
          <w:rtl w:val="0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43734"/>
              <w:rtl w:val="0"/>
            </w:rPr>
            <w:t xml:space="preserve">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color w:val="94373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473" w:top="114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50800</wp:posOffset>
              </wp:positionV>
              <wp:extent cx="2404110" cy="130302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43925" y="3128475"/>
                        <a:ext cx="2404110" cy="1303020"/>
                        <a:chOff x="4143925" y="3128475"/>
                        <a:chExt cx="2404150" cy="1303050"/>
                      </a:xfrm>
                    </wpg:grpSpPr>
                    <wpg:grpSp>
                      <wpg:cNvGrpSpPr/>
                      <wpg:grpSpPr>
                        <a:xfrm>
                          <a:off x="4143945" y="3128490"/>
                          <a:ext cx="2404110" cy="1303020"/>
                          <a:chOff x="0" y="0"/>
                          <a:chExt cx="1688414" cy="9076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688400" cy="9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13809" l="10465" r="10283" t="9731"/>
                          <a:stretch/>
                        </pic:blipFill>
                        <pic:spPr>
                          <a:xfrm>
                            <a:off x="422030" y="0"/>
                            <a:ext cx="5181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40851" l="9352" r="0" t="0"/>
                          <a:stretch/>
                        </pic:blipFill>
                        <pic:spPr>
                          <a:xfrm>
                            <a:off x="386861" y="571500"/>
                            <a:ext cx="65278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553915"/>
                            <a:ext cx="3536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975944" y="589084"/>
                            <a:ext cx="7124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50800</wp:posOffset>
              </wp:positionV>
              <wp:extent cx="2404110" cy="130302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4110" cy="1303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54CC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C0193"/>
    <w:pPr>
      <w:spacing w:after="100" w:afterAutospacing="1" w:before="100" w:before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06C6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157A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57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B157A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57A1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wa2lZ8ByQ/AyqDbHK7jgoW8fA==">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2024-02-01T03:54:00Z</dcterms:created>
  <dc:creator>Administrators</dc:creator>
</cp:coreProperties>
</file>